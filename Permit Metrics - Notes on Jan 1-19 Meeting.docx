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3DE5" w14:textId="77777777" w:rsidR="00E82492" w:rsidRPr="006C34E4" w:rsidRDefault="00E82492" w:rsidP="006C34E4">
      <w:pPr>
        <w:jc w:val="center"/>
        <w:rPr>
          <w:b/>
          <w:sz w:val="24"/>
        </w:rPr>
      </w:pPr>
      <w:r w:rsidRPr="006C34E4">
        <w:rPr>
          <w:b/>
          <w:sz w:val="24"/>
        </w:rPr>
        <w:t>1/19 Meeting on Permit Metrics Dashboard</w:t>
      </w:r>
    </w:p>
    <w:p w14:paraId="26EC3B02" w14:textId="77777777" w:rsidR="00E82492" w:rsidRPr="006C34E4" w:rsidRDefault="00E82492" w:rsidP="006C34E4">
      <w:pPr>
        <w:spacing w:after="120"/>
        <w:rPr>
          <w:b/>
        </w:rPr>
      </w:pPr>
      <w:r w:rsidRPr="006C34E4">
        <w:rPr>
          <w:b/>
        </w:rPr>
        <w:t>Clarifications</w:t>
      </w:r>
      <w:r w:rsidR="005155F2" w:rsidRPr="006C34E4">
        <w:rPr>
          <w:b/>
        </w:rPr>
        <w:t xml:space="preserve"> &amp; Concerns</w:t>
      </w:r>
      <w:r w:rsidRPr="006C34E4">
        <w:rPr>
          <w:b/>
        </w:rPr>
        <w:t>:</w:t>
      </w:r>
    </w:p>
    <w:p w14:paraId="4FA073C6" w14:textId="77777777" w:rsidR="00E82492" w:rsidRDefault="00E82492" w:rsidP="00E82492">
      <w:pPr>
        <w:pStyle w:val="ListParagraph"/>
        <w:numPr>
          <w:ilvl w:val="0"/>
          <w:numId w:val="1"/>
        </w:numPr>
      </w:pPr>
      <w:r>
        <w:t xml:space="preserve">Currently, the dashboard displays </w:t>
      </w:r>
      <w:r>
        <w:rPr>
          <w:u w:val="single"/>
        </w:rPr>
        <w:t>issued</w:t>
      </w:r>
      <w:r>
        <w:t xml:space="preserve"> permits for 2018-20</w:t>
      </w:r>
    </w:p>
    <w:p w14:paraId="598647AC" w14:textId="77777777" w:rsidR="00E82492" w:rsidRDefault="00E82492" w:rsidP="00E82492">
      <w:pPr>
        <w:pStyle w:val="ListParagraph"/>
        <w:numPr>
          <w:ilvl w:val="1"/>
          <w:numId w:val="1"/>
        </w:numPr>
      </w:pPr>
      <w:r>
        <w:t xml:space="preserve">Distinguish between </w:t>
      </w:r>
      <w:r>
        <w:rPr>
          <w:u w:val="single"/>
        </w:rPr>
        <w:t>issued</w:t>
      </w:r>
      <w:r>
        <w:t xml:space="preserve"> or </w:t>
      </w:r>
      <w:r>
        <w:rPr>
          <w:u w:val="single"/>
        </w:rPr>
        <w:t>finaled</w:t>
      </w:r>
      <w:r>
        <w:t xml:space="preserve">. Don’t use </w:t>
      </w:r>
      <w:r>
        <w:rPr>
          <w:u w:val="single"/>
        </w:rPr>
        <w:t>completed</w:t>
      </w:r>
      <w:r>
        <w:t xml:space="preserve"> (too vague)</w:t>
      </w:r>
    </w:p>
    <w:p w14:paraId="0F787C09" w14:textId="286E9443" w:rsidR="00E82492" w:rsidRDefault="00E82492" w:rsidP="00E82492">
      <w:pPr>
        <w:pStyle w:val="ListParagraph"/>
        <w:numPr>
          <w:ilvl w:val="0"/>
          <w:numId w:val="1"/>
        </w:numPr>
        <w:rPr>
          <w:ins w:id="0" w:author="Jeanine Cavalli" w:date="2023-01-26T11:27:00Z"/>
        </w:rPr>
      </w:pPr>
      <w:r>
        <w:t xml:space="preserve">Dashboard uses total days (including </w:t>
      </w:r>
      <w:commentRangeStart w:id="1"/>
      <w:r>
        <w:t xml:space="preserve">work </w:t>
      </w:r>
      <w:commentRangeEnd w:id="1"/>
      <w:r w:rsidR="00411310">
        <w:rPr>
          <w:rStyle w:val="CommentReference"/>
        </w:rPr>
        <w:commentReference w:id="1"/>
      </w:r>
      <w:r>
        <w:t>days) and city working days</w:t>
      </w:r>
    </w:p>
    <w:p w14:paraId="353A9419" w14:textId="2C99B567" w:rsidR="00411310" w:rsidRDefault="00411310" w:rsidP="00E82492">
      <w:pPr>
        <w:pStyle w:val="ListParagraph"/>
        <w:numPr>
          <w:ilvl w:val="0"/>
          <w:numId w:val="1"/>
        </w:numPr>
      </w:pPr>
      <w:ins w:id="2" w:author="Jeanine Cavalli" w:date="2023-01-26T11:27:00Z">
        <w:r>
          <w:t xml:space="preserve">Review median </w:t>
        </w:r>
      </w:ins>
      <w:ins w:id="3" w:author="Jeanine Cavalli" w:date="2023-01-26T11:28:00Z">
        <w:r>
          <w:t># of days and consider including in the dashboard</w:t>
        </w:r>
      </w:ins>
    </w:p>
    <w:p w14:paraId="1C3B23FD" w14:textId="77777777" w:rsidR="00E82492" w:rsidRDefault="00E82492" w:rsidP="00E82492">
      <w:pPr>
        <w:pStyle w:val="ListParagraph"/>
        <w:numPr>
          <w:ilvl w:val="0"/>
          <w:numId w:val="1"/>
        </w:numPr>
      </w:pPr>
      <w:r>
        <w:t>Process doesn’t look for Commercial Express Reviews specifically</w:t>
      </w:r>
    </w:p>
    <w:p w14:paraId="23E055A9" w14:textId="33355DCB" w:rsidR="00E82492" w:rsidRDefault="00E82492" w:rsidP="00E82492">
      <w:pPr>
        <w:pStyle w:val="ListParagraph"/>
        <w:numPr>
          <w:ilvl w:val="1"/>
          <w:numId w:val="1"/>
        </w:numPr>
      </w:pPr>
      <w:r>
        <w:t xml:space="preserve">Instead, they look for </w:t>
      </w:r>
      <w:r>
        <w:rPr>
          <w:i/>
        </w:rPr>
        <w:t>over-the-counter</w:t>
      </w:r>
      <w:r>
        <w:t xml:space="preserve"> permits </w:t>
      </w:r>
      <w:del w:id="4" w:author="Jeanine Cavalli" w:date="2023-01-26T11:23:00Z">
        <w:r w:rsidDel="00411310">
          <w:delText xml:space="preserve">that </w:delText>
        </w:r>
      </w:del>
      <w:ins w:id="5" w:author="Jeanine Cavalli" w:date="2023-01-26T11:23:00Z">
        <w:r w:rsidR="00411310">
          <w:t>which are define</w:t>
        </w:r>
      </w:ins>
      <w:ins w:id="6" w:author="Jeanine Cavalli" w:date="2023-01-26T11:24:00Z">
        <w:r w:rsidR="00411310">
          <w:t>d as those permits that</w:t>
        </w:r>
      </w:ins>
      <w:ins w:id="7" w:author="Jeanine Cavalli" w:date="2023-01-26T11:23:00Z">
        <w:r w:rsidR="00411310">
          <w:t xml:space="preserve"> </w:t>
        </w:r>
      </w:ins>
      <w:r>
        <w:t>take about a day to process</w:t>
      </w:r>
    </w:p>
    <w:p w14:paraId="7043096F" w14:textId="77777777" w:rsidR="00E82492" w:rsidRDefault="00E82492" w:rsidP="00E82492">
      <w:pPr>
        <w:pStyle w:val="ListParagraph"/>
        <w:numPr>
          <w:ilvl w:val="0"/>
          <w:numId w:val="1"/>
        </w:numPr>
      </w:pPr>
      <w:r>
        <w:t>Process doesn’t cite the cause of the resubmittal – i.e. which department or staff review caused it</w:t>
      </w:r>
    </w:p>
    <w:p w14:paraId="56CDEDBF" w14:textId="77777777" w:rsidR="00E82492" w:rsidRDefault="00E82492" w:rsidP="00E82492">
      <w:pPr>
        <w:pStyle w:val="ListParagraph"/>
        <w:numPr>
          <w:ilvl w:val="0"/>
          <w:numId w:val="1"/>
        </w:numPr>
      </w:pPr>
      <w:r>
        <w:t>Process is not aggregating broad entitlement types</w:t>
      </w:r>
    </w:p>
    <w:p w14:paraId="35268D22" w14:textId="4FE34DC8" w:rsidR="00E82492" w:rsidRDefault="00E82492" w:rsidP="00E82492">
      <w:pPr>
        <w:pStyle w:val="ListParagraph"/>
        <w:numPr>
          <w:ilvl w:val="1"/>
          <w:numId w:val="1"/>
        </w:numPr>
      </w:pPr>
      <w:proofErr w:type="gramStart"/>
      <w:r>
        <w:t>e.g.</w:t>
      </w:r>
      <w:proofErr w:type="gramEnd"/>
      <w:r>
        <w:t xml:space="preserve"> “Design Review” instead of “Design Review Commercial”</w:t>
      </w:r>
    </w:p>
    <w:p w14:paraId="2301158A" w14:textId="77777777" w:rsidR="00E82492" w:rsidRDefault="00E82492" w:rsidP="00E82492">
      <w:pPr>
        <w:pStyle w:val="ListParagraph"/>
        <w:numPr>
          <w:ilvl w:val="0"/>
          <w:numId w:val="1"/>
        </w:numPr>
      </w:pPr>
      <w:r>
        <w:t>Process is applying one entitlement to a single Y number</w:t>
      </w:r>
    </w:p>
    <w:p w14:paraId="7BA40DD8" w14:textId="77777777" w:rsidR="00E82492" w:rsidRDefault="00E82492" w:rsidP="00E82492">
      <w:pPr>
        <w:pStyle w:val="ListParagraph"/>
        <w:numPr>
          <w:ilvl w:val="1"/>
          <w:numId w:val="1"/>
        </w:numPr>
      </w:pPr>
      <w:r>
        <w:t xml:space="preserve">It ignores the multiple entitlements that could be applicable </w:t>
      </w:r>
    </w:p>
    <w:p w14:paraId="5FB418F1" w14:textId="5E2BCA98" w:rsidR="005155F2" w:rsidRDefault="005155F2" w:rsidP="00E82492">
      <w:pPr>
        <w:pStyle w:val="ListParagraph"/>
        <w:numPr>
          <w:ilvl w:val="1"/>
          <w:numId w:val="1"/>
        </w:numPr>
        <w:rPr>
          <w:ins w:id="8" w:author="Jeanine Cavalli" w:date="2023-01-26T11:29:00Z"/>
        </w:rPr>
      </w:pPr>
      <w:r>
        <w:t>Doesn’t consider the ‘primary’ entitlement</w:t>
      </w:r>
    </w:p>
    <w:p w14:paraId="51081A5C" w14:textId="7400A7D3" w:rsidR="00411310" w:rsidRDefault="00411310" w:rsidP="00E82492">
      <w:pPr>
        <w:pStyle w:val="ListParagraph"/>
        <w:numPr>
          <w:ilvl w:val="1"/>
          <w:numId w:val="1"/>
        </w:numPr>
      </w:pPr>
      <w:ins w:id="9" w:author="Jeanine Cavalli" w:date="2023-01-26T11:29:00Z">
        <w:r>
          <w:t xml:space="preserve">If include all entitlements on a single Y number, the </w:t>
        </w:r>
      </w:ins>
      <w:ins w:id="10" w:author="Jeanine Cavalli" w:date="2023-01-26T11:30:00Z">
        <w:r>
          <w:t>4</w:t>
        </w:r>
        <w:r w:rsidRPr="00411310">
          <w:rPr>
            <w:vertAlign w:val="superscript"/>
            <w:rPrChange w:id="11" w:author="Jeanine Cavalli" w:date="2023-01-26T11:30:00Z">
              <w:rPr/>
            </w:rPrChange>
          </w:rPr>
          <w:t>th</w:t>
        </w:r>
        <w:r>
          <w:t xml:space="preserve"> or 5</w:t>
        </w:r>
        <w:r w:rsidRPr="00411310">
          <w:rPr>
            <w:vertAlign w:val="superscript"/>
            <w:rPrChange w:id="12" w:author="Jeanine Cavalli" w:date="2023-01-26T11:30:00Z">
              <w:rPr/>
            </w:rPrChange>
          </w:rPr>
          <w:t>th</w:t>
        </w:r>
        <w:r>
          <w:t xml:space="preserve"> entitlement for example will show a length of time that is misleading as it is waiting for the first 3 entitlements to process</w:t>
        </w:r>
      </w:ins>
    </w:p>
    <w:p w14:paraId="1B2DD0F6" w14:textId="77777777" w:rsidR="005155F2" w:rsidRDefault="005155F2" w:rsidP="005155F2">
      <w:pPr>
        <w:pStyle w:val="ListParagraph"/>
        <w:numPr>
          <w:ilvl w:val="0"/>
          <w:numId w:val="1"/>
        </w:numPr>
      </w:pPr>
      <w:r>
        <w:t>What is the ‘hierarchy’ of entitlements?</w:t>
      </w:r>
    </w:p>
    <w:p w14:paraId="47B62710" w14:textId="77777777" w:rsidR="005155F2" w:rsidRDefault="005155F2" w:rsidP="005155F2">
      <w:pPr>
        <w:pStyle w:val="ListParagraph"/>
        <w:numPr>
          <w:ilvl w:val="1"/>
          <w:numId w:val="1"/>
        </w:numPr>
      </w:pPr>
      <w:r>
        <w:t>What makes it a primary? Going to the highest board/hearing?</w:t>
      </w:r>
    </w:p>
    <w:p w14:paraId="32056568" w14:textId="77777777" w:rsidR="005155F2" w:rsidRDefault="005155F2" w:rsidP="005155F2">
      <w:pPr>
        <w:pStyle w:val="ListParagraph"/>
        <w:numPr>
          <w:ilvl w:val="0"/>
          <w:numId w:val="1"/>
        </w:numPr>
      </w:pPr>
      <w:r>
        <w:t xml:space="preserve">Can we track Commissions and Hearings? </w:t>
      </w:r>
    </w:p>
    <w:p w14:paraId="14102365" w14:textId="77777777" w:rsidR="005155F2" w:rsidRDefault="005155F2" w:rsidP="005155F2">
      <w:pPr>
        <w:pStyle w:val="ListParagraph"/>
        <w:numPr>
          <w:ilvl w:val="1"/>
          <w:numId w:val="1"/>
        </w:numPr>
      </w:pPr>
      <w:r>
        <w:t>How are they represented in the workflow?</w:t>
      </w:r>
    </w:p>
    <w:p w14:paraId="4A2AA0A6" w14:textId="77777777" w:rsidR="005155F2" w:rsidRDefault="005155F2" w:rsidP="005155F2">
      <w:pPr>
        <w:pStyle w:val="ListParagraph"/>
        <w:numPr>
          <w:ilvl w:val="0"/>
          <w:numId w:val="1"/>
        </w:numPr>
      </w:pPr>
      <w:r>
        <w:t>Can we track external review or waiting periods?</w:t>
      </w:r>
    </w:p>
    <w:p w14:paraId="6061DAAB" w14:textId="77777777" w:rsidR="005155F2" w:rsidRDefault="005155F2" w:rsidP="005155F2">
      <w:pPr>
        <w:pStyle w:val="ListParagraph"/>
        <w:numPr>
          <w:ilvl w:val="1"/>
          <w:numId w:val="1"/>
        </w:numPr>
      </w:pPr>
      <w:r>
        <w:t>e.g. CEQA, county review</w:t>
      </w:r>
    </w:p>
    <w:p w14:paraId="250EAE36" w14:textId="77777777" w:rsidR="005155F2" w:rsidRDefault="005155F2" w:rsidP="005155F2">
      <w:pPr>
        <w:pStyle w:val="ListParagraph"/>
        <w:numPr>
          <w:ilvl w:val="1"/>
          <w:numId w:val="1"/>
        </w:numPr>
      </w:pPr>
      <w:r>
        <w:t>CEQA is tracked in Accela but there are only 1-2 projects per year</w:t>
      </w:r>
    </w:p>
    <w:p w14:paraId="3F3E0A29" w14:textId="77777777" w:rsidR="005155F2" w:rsidRDefault="005155F2" w:rsidP="005155F2">
      <w:pPr>
        <w:pStyle w:val="ListParagraph"/>
        <w:numPr>
          <w:ilvl w:val="0"/>
          <w:numId w:val="1"/>
        </w:numPr>
      </w:pPr>
      <w:r>
        <w:t>Can we see what type of construction and work it is?</w:t>
      </w:r>
    </w:p>
    <w:p w14:paraId="4A1897BE" w14:textId="77777777" w:rsidR="005155F2" w:rsidRDefault="005155F2" w:rsidP="005155F2">
      <w:pPr>
        <w:pStyle w:val="ListParagraph"/>
        <w:numPr>
          <w:ilvl w:val="1"/>
          <w:numId w:val="1"/>
        </w:numPr>
      </w:pPr>
      <w:r>
        <w:t>e.g. building type, residential or commercial</w:t>
      </w:r>
    </w:p>
    <w:p w14:paraId="2C822D7D" w14:textId="77777777" w:rsidR="00E82492" w:rsidRDefault="005155F2" w:rsidP="006C34E4">
      <w:pPr>
        <w:pStyle w:val="ListParagraph"/>
        <w:numPr>
          <w:ilvl w:val="1"/>
          <w:numId w:val="1"/>
        </w:numPr>
        <w:spacing w:after="240"/>
      </w:pPr>
      <w:r>
        <w:t>Building’s Accela labels it. But Planning might not</w:t>
      </w:r>
    </w:p>
    <w:p w14:paraId="1917E99B" w14:textId="77777777" w:rsidR="00E82492" w:rsidRPr="006C34E4" w:rsidRDefault="00E82492" w:rsidP="006C34E4">
      <w:pPr>
        <w:spacing w:after="0"/>
        <w:rPr>
          <w:b/>
        </w:rPr>
      </w:pPr>
      <w:r w:rsidRPr="006C34E4">
        <w:rPr>
          <w:b/>
        </w:rPr>
        <w:t>Next Steps &amp; Goals</w:t>
      </w:r>
    </w:p>
    <w:p w14:paraId="4569A6F1" w14:textId="77777777" w:rsidR="00E82492" w:rsidRPr="00E82492" w:rsidRDefault="00E82492" w:rsidP="006C34E4">
      <w:pPr>
        <w:spacing w:after="80"/>
        <w:rPr>
          <w:i/>
        </w:rPr>
      </w:pPr>
      <w:r w:rsidRPr="006C34E4">
        <w:rPr>
          <w:u w:val="single"/>
        </w:rPr>
        <w:t>Short Term</w:t>
      </w:r>
      <w:r>
        <w:t xml:space="preserve"> </w:t>
      </w:r>
      <w:r>
        <w:rPr>
          <w:i/>
        </w:rPr>
        <w:t>(2 weeks)</w:t>
      </w:r>
    </w:p>
    <w:p w14:paraId="013637E8" w14:textId="6C021F10" w:rsidR="00E82492" w:rsidRDefault="00E82492" w:rsidP="00E82492">
      <w:pPr>
        <w:pStyle w:val="ListParagraph"/>
        <w:numPr>
          <w:ilvl w:val="0"/>
          <w:numId w:val="2"/>
        </w:numPr>
      </w:pPr>
      <w:r>
        <w:t>Total Days, Total Working Days, City Working Days, Public Working Days</w:t>
      </w:r>
      <w:ins w:id="13" w:author="Jeanine Cavalli" w:date="2023-01-26T11:27:00Z">
        <w:r w:rsidR="00411310">
          <w:t xml:space="preserve"> (remove weekends)</w:t>
        </w:r>
      </w:ins>
    </w:p>
    <w:p w14:paraId="180B7648" w14:textId="77777777" w:rsidR="00E82492" w:rsidRDefault="00E82492" w:rsidP="00E82492">
      <w:pPr>
        <w:pStyle w:val="ListParagraph"/>
        <w:numPr>
          <w:ilvl w:val="0"/>
          <w:numId w:val="2"/>
        </w:numPr>
      </w:pPr>
      <w:r>
        <w:t>Columns clarifying if the permit is issued or finaled</w:t>
      </w:r>
    </w:p>
    <w:p w14:paraId="7346D0F2" w14:textId="77777777" w:rsidR="00411310" w:rsidRDefault="00411310" w:rsidP="00E82492">
      <w:pPr>
        <w:pStyle w:val="ListParagraph"/>
        <w:numPr>
          <w:ilvl w:val="0"/>
          <w:numId w:val="2"/>
        </w:numPr>
        <w:rPr>
          <w:ins w:id="14" w:author="Jeanine Cavalli" w:date="2023-01-26T11:31:00Z"/>
        </w:rPr>
      </w:pPr>
      <w:ins w:id="15" w:author="Jeanine Cavalli" w:date="2023-01-26T11:31:00Z">
        <w:r>
          <w:t>Confirm the hierarchy of entitlements (Gerardo)</w:t>
        </w:r>
      </w:ins>
    </w:p>
    <w:p w14:paraId="0AC56813" w14:textId="4E216C5B" w:rsidR="005155F2" w:rsidRDefault="005155F2" w:rsidP="00E82492">
      <w:pPr>
        <w:pStyle w:val="ListParagraph"/>
        <w:numPr>
          <w:ilvl w:val="0"/>
          <w:numId w:val="2"/>
        </w:numPr>
      </w:pPr>
      <w:r>
        <w:t>Allow multiple entitlements per Y#</w:t>
      </w:r>
    </w:p>
    <w:p w14:paraId="52365D8E" w14:textId="6262CB85" w:rsidR="005155F2" w:rsidRDefault="005155F2" w:rsidP="005155F2">
      <w:pPr>
        <w:pStyle w:val="ListParagraph"/>
        <w:numPr>
          <w:ilvl w:val="1"/>
          <w:numId w:val="2"/>
        </w:numPr>
      </w:pPr>
      <w:r>
        <w:t>Do not delete duplicates</w:t>
      </w:r>
      <w:ins w:id="16" w:author="Jeanine Cavalli" w:date="2023-01-26T11:30:00Z">
        <w:r w:rsidR="00411310">
          <w:t xml:space="preserve">, though consider only including the first 2 or 3 entitlements in a Y number, understanding the time for </w:t>
        </w:r>
      </w:ins>
      <w:ins w:id="17" w:author="Jeanine Cavalli" w:date="2023-01-26T11:31:00Z">
        <w:r w:rsidR="00411310">
          <w:t>others will be misleading</w:t>
        </w:r>
      </w:ins>
      <w:del w:id="18" w:author="Jeanine Cavalli" w:date="2023-01-26T11:30:00Z">
        <w:r w:rsidDel="00411310">
          <w:delText xml:space="preserve"> </w:delText>
        </w:r>
      </w:del>
    </w:p>
    <w:p w14:paraId="0AAFFF12" w14:textId="77777777" w:rsidR="005155F2" w:rsidRDefault="005155F2" w:rsidP="005155F2">
      <w:pPr>
        <w:pStyle w:val="ListParagraph"/>
        <w:numPr>
          <w:ilvl w:val="1"/>
          <w:numId w:val="2"/>
        </w:numPr>
      </w:pPr>
      <w:r>
        <w:t>Column for primary entitlement (Y/N)</w:t>
      </w:r>
    </w:p>
    <w:p w14:paraId="1CD915AE" w14:textId="77777777" w:rsidR="005155F2" w:rsidRDefault="005155F2" w:rsidP="005155F2">
      <w:pPr>
        <w:pStyle w:val="ListParagraph"/>
        <w:numPr>
          <w:ilvl w:val="1"/>
          <w:numId w:val="2"/>
        </w:numPr>
      </w:pPr>
      <w:r>
        <w:t>Column for sub-ID, Y#, primary, count of entitlements</w:t>
      </w:r>
    </w:p>
    <w:p w14:paraId="4F217A45" w14:textId="77777777" w:rsidR="006C34E4" w:rsidRDefault="006C34E4" w:rsidP="006C34E4">
      <w:pPr>
        <w:pStyle w:val="ListParagraph"/>
        <w:numPr>
          <w:ilvl w:val="0"/>
          <w:numId w:val="2"/>
        </w:numPr>
      </w:pPr>
      <w:r>
        <w:t>Aggregate or Re-organize Entitlement Types</w:t>
      </w:r>
    </w:p>
    <w:p w14:paraId="525C7C89" w14:textId="77777777" w:rsidR="006C34E4" w:rsidRDefault="006C34E4" w:rsidP="006C34E4">
      <w:pPr>
        <w:pStyle w:val="ListParagraph"/>
        <w:numPr>
          <w:ilvl w:val="1"/>
          <w:numId w:val="2"/>
        </w:numPr>
      </w:pPr>
      <w:r>
        <w:t>Start with simple trims (e.g. Design Review instead of Design Review Residential)</w:t>
      </w:r>
    </w:p>
    <w:p w14:paraId="4FEFD0D3" w14:textId="161C627D" w:rsidR="00411310" w:rsidRDefault="00411310" w:rsidP="006C34E4">
      <w:pPr>
        <w:pStyle w:val="ListParagraph"/>
        <w:numPr>
          <w:ilvl w:val="1"/>
          <w:numId w:val="2"/>
        </w:numPr>
        <w:rPr>
          <w:ins w:id="19" w:author="Jeanine Cavalli" w:date="2023-01-26T11:28:00Z"/>
        </w:rPr>
      </w:pPr>
      <w:ins w:id="20" w:author="Jeanine Cavalli" w:date="2023-01-26T11:28:00Z">
        <w:r>
          <w:t>Consider aggregating all tentative map permits together</w:t>
        </w:r>
      </w:ins>
    </w:p>
    <w:p w14:paraId="41227AF2" w14:textId="4F642517" w:rsidR="006C34E4" w:rsidRDefault="006C34E4" w:rsidP="006C34E4">
      <w:pPr>
        <w:pStyle w:val="ListParagraph"/>
        <w:numPr>
          <w:ilvl w:val="1"/>
          <w:numId w:val="2"/>
        </w:numPr>
      </w:pPr>
      <w:r>
        <w:t>Columns for different entitlement types</w:t>
      </w:r>
    </w:p>
    <w:p w14:paraId="62D37452" w14:textId="77777777" w:rsidR="006C34E4" w:rsidRDefault="006C34E4" w:rsidP="006C34E4">
      <w:pPr>
        <w:pStyle w:val="ListParagraph"/>
        <w:numPr>
          <w:ilvl w:val="2"/>
          <w:numId w:val="2"/>
        </w:numPr>
      </w:pPr>
      <w:r>
        <w:t>What type of use permit? Conditional?</w:t>
      </w:r>
    </w:p>
    <w:p w14:paraId="652268E5" w14:textId="77777777" w:rsidR="006C34E4" w:rsidRDefault="006C34E4" w:rsidP="006C34E4">
      <w:pPr>
        <w:pStyle w:val="ListParagraph"/>
        <w:numPr>
          <w:ilvl w:val="2"/>
          <w:numId w:val="2"/>
        </w:numPr>
      </w:pPr>
      <w:r>
        <w:lastRenderedPageBreak/>
        <w:t>Administrative or small entitlement? Signs or Tree Removal</w:t>
      </w:r>
    </w:p>
    <w:p w14:paraId="741F03BD" w14:textId="77777777" w:rsidR="006C34E4" w:rsidRDefault="006C34E4" w:rsidP="006C34E4">
      <w:pPr>
        <w:pStyle w:val="ListParagraph"/>
        <w:numPr>
          <w:ilvl w:val="0"/>
          <w:numId w:val="2"/>
        </w:numPr>
      </w:pPr>
      <w:r>
        <w:t>Changing the Dashboard</w:t>
      </w:r>
    </w:p>
    <w:p w14:paraId="64DF4EBD" w14:textId="77777777" w:rsidR="006C34E4" w:rsidRDefault="006C34E4" w:rsidP="006C34E4">
      <w:pPr>
        <w:pStyle w:val="ListParagraph"/>
        <w:numPr>
          <w:ilvl w:val="1"/>
          <w:numId w:val="2"/>
        </w:numPr>
      </w:pPr>
      <w:r>
        <w:t>Allow users to view different permits</w:t>
      </w:r>
    </w:p>
    <w:p w14:paraId="65DC83D9" w14:textId="77777777" w:rsidR="006C34E4" w:rsidRDefault="006C34E4" w:rsidP="006C34E4">
      <w:pPr>
        <w:pStyle w:val="ListParagraph"/>
        <w:numPr>
          <w:ilvl w:val="1"/>
          <w:numId w:val="2"/>
        </w:numPr>
      </w:pPr>
      <w:r>
        <w:t>Better charts to understand counts of permits</w:t>
      </w:r>
    </w:p>
    <w:p w14:paraId="57BAF7D8" w14:textId="77777777" w:rsidR="006C34E4" w:rsidRDefault="006C34E4" w:rsidP="006C34E4">
      <w:pPr>
        <w:pStyle w:val="ListParagraph"/>
        <w:numPr>
          <w:ilvl w:val="1"/>
          <w:numId w:val="2"/>
        </w:numPr>
      </w:pPr>
      <w:r>
        <w:t>Histogram of counts of total days, rounds</w:t>
      </w:r>
    </w:p>
    <w:p w14:paraId="3AC2F568" w14:textId="6CFE0B12" w:rsidR="005155F2" w:rsidRPr="005155F2" w:rsidRDefault="005155F2" w:rsidP="006C34E4">
      <w:pPr>
        <w:pStyle w:val="ListParagraph"/>
        <w:numPr>
          <w:ilvl w:val="0"/>
          <w:numId w:val="2"/>
        </w:numPr>
        <w:spacing w:after="240"/>
        <w:rPr>
          <w:b/>
        </w:rPr>
      </w:pPr>
      <w:r w:rsidRPr="005155F2">
        <w:rPr>
          <w:b/>
        </w:rPr>
        <w:t xml:space="preserve">Meet on </w:t>
      </w:r>
      <w:del w:id="21" w:author="Jeanine Cavalli" w:date="2023-01-26T11:26:00Z">
        <w:r w:rsidRPr="005155F2" w:rsidDel="00411310">
          <w:rPr>
            <w:b/>
          </w:rPr>
          <w:delText xml:space="preserve">January </w:delText>
        </w:r>
      </w:del>
      <w:ins w:id="22" w:author="Jeanine Cavalli" w:date="2023-01-26T11:26:00Z">
        <w:r w:rsidR="00411310">
          <w:rPr>
            <w:b/>
          </w:rPr>
          <w:t>February</w:t>
        </w:r>
        <w:r w:rsidR="00411310" w:rsidRPr="005155F2">
          <w:rPr>
            <w:b/>
          </w:rPr>
          <w:t xml:space="preserve"> </w:t>
        </w:r>
      </w:ins>
      <w:r w:rsidR="00674660">
        <w:rPr>
          <w:b/>
        </w:rPr>
        <w:t>8</w:t>
      </w:r>
      <w:r w:rsidRPr="005155F2">
        <w:rPr>
          <w:b/>
          <w:vertAlign w:val="superscript"/>
        </w:rPr>
        <w:t>th</w:t>
      </w:r>
      <w:r w:rsidRPr="005155F2">
        <w:rPr>
          <w:b/>
        </w:rPr>
        <w:t xml:space="preserve"> </w:t>
      </w:r>
      <w:r w:rsidR="00674660">
        <w:rPr>
          <w:b/>
        </w:rPr>
        <w:t xml:space="preserve">@ 9am </w:t>
      </w:r>
      <w:r>
        <w:rPr>
          <w:b/>
        </w:rPr>
        <w:t>to review 2021-22 data and edits</w:t>
      </w:r>
    </w:p>
    <w:p w14:paraId="644D6BBF" w14:textId="77777777" w:rsidR="00E82492" w:rsidRDefault="00E82492" w:rsidP="006C34E4">
      <w:pPr>
        <w:spacing w:after="80"/>
      </w:pPr>
      <w:r w:rsidRPr="006C34E4">
        <w:rPr>
          <w:u w:val="single"/>
        </w:rPr>
        <w:t>Long Term</w:t>
      </w:r>
      <w:r>
        <w:t xml:space="preserve"> </w:t>
      </w:r>
      <w:r>
        <w:rPr>
          <w:i/>
        </w:rPr>
        <w:t>(</w:t>
      </w:r>
      <w:r w:rsidR="006C34E4">
        <w:rPr>
          <w:i/>
        </w:rPr>
        <w:t>1-2</w:t>
      </w:r>
      <w:r>
        <w:rPr>
          <w:i/>
        </w:rPr>
        <w:t xml:space="preserve"> months)</w:t>
      </w:r>
    </w:p>
    <w:p w14:paraId="092B7DD8" w14:textId="77777777" w:rsidR="006C34E4" w:rsidRDefault="006C34E4" w:rsidP="006C34E4">
      <w:pPr>
        <w:pStyle w:val="ListParagraph"/>
        <w:numPr>
          <w:ilvl w:val="0"/>
          <w:numId w:val="3"/>
        </w:numPr>
      </w:pPr>
      <w:r>
        <w:t>Tracking time dedicated for external review (CEQA, county)</w:t>
      </w:r>
    </w:p>
    <w:p w14:paraId="648779D2" w14:textId="77777777" w:rsidR="00E82492" w:rsidRDefault="006C34E4" w:rsidP="006C34E4">
      <w:pPr>
        <w:pStyle w:val="ListParagraph"/>
        <w:numPr>
          <w:ilvl w:val="0"/>
          <w:numId w:val="3"/>
        </w:numPr>
      </w:pPr>
      <w:r>
        <w:t>Tracking Commissions and Hearings</w:t>
      </w:r>
    </w:p>
    <w:p w14:paraId="3C594987" w14:textId="74C922EB" w:rsidR="006C34E4" w:rsidRDefault="006C34E4" w:rsidP="006C34E4">
      <w:pPr>
        <w:pStyle w:val="ListParagraph"/>
        <w:numPr>
          <w:ilvl w:val="1"/>
          <w:numId w:val="3"/>
        </w:numPr>
        <w:rPr>
          <w:ins w:id="23" w:author="Jeanine Cavalli" w:date="2023-01-26T11:34:00Z"/>
        </w:rPr>
      </w:pPr>
      <w:r>
        <w:t>counting, timeline, results?</w:t>
      </w:r>
    </w:p>
    <w:p w14:paraId="634D825C" w14:textId="1FB6D5B5" w:rsidR="00967742" w:rsidRPr="00E82492" w:rsidRDefault="00967742" w:rsidP="00967742">
      <w:pPr>
        <w:pStyle w:val="ListParagraph"/>
        <w:numPr>
          <w:ilvl w:val="0"/>
          <w:numId w:val="3"/>
        </w:numPr>
        <w:pPrChange w:id="24" w:author="Jeanine Cavalli" w:date="2023-01-26T11:35:00Z">
          <w:pPr>
            <w:pStyle w:val="ListParagraph"/>
            <w:numPr>
              <w:ilvl w:val="1"/>
              <w:numId w:val="3"/>
            </w:numPr>
            <w:ind w:left="1080" w:hanging="360"/>
          </w:pPr>
        </w:pPrChange>
      </w:pPr>
      <w:commentRangeStart w:id="25"/>
      <w:ins w:id="26" w:author="Jeanine Cavalli" w:date="2023-01-26T11:35:00Z">
        <w:r>
          <w:t>Tracking ADUs and JADUs</w:t>
        </w:r>
        <w:commentRangeEnd w:id="25"/>
        <w:r>
          <w:rPr>
            <w:rStyle w:val="CommentReference"/>
          </w:rPr>
          <w:commentReference w:id="25"/>
        </w:r>
      </w:ins>
    </w:p>
    <w:sectPr w:rsidR="00967742" w:rsidRPr="00E82492" w:rsidSect="006C34E4">
      <w:pgSz w:w="12240" w:h="15840"/>
      <w:pgMar w:top="1440" w:right="1037" w:bottom="1224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eanine Cavalli" w:date="2023-01-26T11:25:00Z" w:initials="JC">
    <w:p w14:paraId="6BBE7D9B" w14:textId="77777777" w:rsidR="00411310" w:rsidRDefault="00411310">
      <w:pPr>
        <w:pStyle w:val="CommentText"/>
      </w:pPr>
      <w:r>
        <w:rPr>
          <w:rStyle w:val="CommentReference"/>
        </w:rPr>
        <w:annotationRef/>
      </w:r>
      <w:r>
        <w:t>Do you mean weekend days?</w:t>
      </w:r>
    </w:p>
    <w:p w14:paraId="61C577E4" w14:textId="042A745B" w:rsidR="00411310" w:rsidRDefault="00411310">
      <w:pPr>
        <w:pStyle w:val="CommentText"/>
      </w:pPr>
    </w:p>
  </w:comment>
  <w:comment w:id="25" w:author="Jeanine Cavalli" w:date="2023-01-26T11:35:00Z" w:initials="JC">
    <w:p w14:paraId="44315533" w14:textId="7B2CC503" w:rsidR="00967742" w:rsidRDefault="00967742">
      <w:pPr>
        <w:pStyle w:val="CommentText"/>
      </w:pPr>
      <w:r>
        <w:rPr>
          <w:rStyle w:val="CommentReference"/>
        </w:rPr>
        <w:annotationRef/>
      </w:r>
      <w:r>
        <w:t>I had this in my notes…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C577E4" w15:done="0"/>
  <w15:commentEx w15:paraId="443155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CE1A2" w16cex:dateUtc="2023-01-26T19:25:00Z"/>
  <w16cex:commentExtensible w16cex:durableId="277CE3F3" w16cex:dateUtc="2023-01-26T1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C577E4" w16cid:durableId="277CE1A2"/>
  <w16cid:commentId w16cid:paraId="44315533" w16cid:durableId="277CE3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04DAA"/>
    <w:multiLevelType w:val="hybridMultilevel"/>
    <w:tmpl w:val="6C022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7D2159"/>
    <w:multiLevelType w:val="hybridMultilevel"/>
    <w:tmpl w:val="2AEE6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95307B"/>
    <w:multiLevelType w:val="hybridMultilevel"/>
    <w:tmpl w:val="2AAEA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anine Cavalli">
    <w15:presenceInfo w15:providerId="AD" w15:userId="S::cavalli@walnut-creek.org::8b560818-d270-4c79-9198-2c03f123ce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492"/>
    <w:rsid w:val="00411310"/>
    <w:rsid w:val="005155F2"/>
    <w:rsid w:val="00674660"/>
    <w:rsid w:val="006C34E4"/>
    <w:rsid w:val="00967742"/>
    <w:rsid w:val="00E82492"/>
    <w:rsid w:val="00F2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FF4A"/>
  <w15:chartTrackingRefBased/>
  <w15:docId w15:val="{DEA96035-E03E-4DF1-B6B3-A94A983F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1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3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3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3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Walnut Creek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nelms</dc:creator>
  <cp:keywords/>
  <dc:description/>
  <cp:lastModifiedBy>Jeanine Cavalli</cp:lastModifiedBy>
  <cp:revision>3</cp:revision>
  <dcterms:created xsi:type="dcterms:W3CDTF">2023-01-24T15:30:00Z</dcterms:created>
  <dcterms:modified xsi:type="dcterms:W3CDTF">2023-01-26T19:35:00Z</dcterms:modified>
</cp:coreProperties>
</file>